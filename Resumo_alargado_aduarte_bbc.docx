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CC4" w:rsidRPr="00381390" w:rsidRDefault="008B6CC4" w:rsidP="008B6CC4">
      <w:pPr>
        <w:pStyle w:val="Default"/>
        <w:spacing w:line="360" w:lineRule="auto"/>
      </w:pPr>
      <w:r w:rsidRPr="00381390">
        <w:rPr>
          <w:b/>
          <w:bCs/>
        </w:rPr>
        <w:t>Título</w:t>
      </w:r>
      <w:r w:rsidRPr="00381390">
        <w:t xml:space="preserve"> Arquitetura de Software para Aquisição, Processamento e Armazenamento de Dados</w:t>
      </w:r>
    </w:p>
    <w:p w:rsidR="000621D7" w:rsidRDefault="000621D7" w:rsidP="008B6C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B6CC4" w:rsidRDefault="008B6CC4" w:rsidP="008B6C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B6CC4">
        <w:rPr>
          <w:rFonts w:ascii="Times New Roman" w:hAnsi="Times New Roman" w:cs="Times New Roman"/>
          <w:b/>
          <w:sz w:val="24"/>
          <w:szCs w:val="24"/>
        </w:rPr>
        <w:t>Resumo alargado</w:t>
      </w:r>
    </w:p>
    <w:p w:rsidR="008B6CC4" w:rsidRDefault="008B6CC4" w:rsidP="008B6CC4">
      <w:pPr>
        <w:pStyle w:val="Standard"/>
        <w:spacing w:line="360" w:lineRule="auto"/>
        <w:jc w:val="both"/>
        <w:rPr>
          <w:lang w:val="pt-PT"/>
        </w:rPr>
      </w:pPr>
      <w:r>
        <w:rPr>
          <w:lang w:val="pt-PT"/>
        </w:rPr>
        <w:t xml:space="preserve">O sistema de controlo e aquisição de dados é uma parte importante de qualquer experiência moderna de física. À medida que as fronteiras do conhecimento se alargam assim também crescem as especificações para estes sistemas, pelo que isto tem de ser tomado em conta ao desenhá-los. Além disso, visto que estas experiências podem durar vários anos ou mesmo décadas e que a sua natureza inovadora obriga a constantes melhoramentos, é necessário considerar futuras expansões e atualizações. Em investigação de energia de fusão é comum </w:t>
      </w:r>
      <w:del w:id="0" w:author="bernardo" w:date="2016-06-17T10:52:00Z">
        <w:r w:rsidDel="005744D9">
          <w:rPr>
            <w:lang w:val="pt-PT"/>
          </w:rPr>
          <w:delText xml:space="preserve">ver </w:delText>
        </w:r>
      </w:del>
      <w:ins w:id="1" w:author="bernardo" w:date="2016-06-17T10:52:00Z">
        <w:r w:rsidR="005744D9">
          <w:rPr>
            <w:lang w:val="pt-PT"/>
          </w:rPr>
          <w:t>tratar</w:t>
        </w:r>
        <w:r w:rsidR="005744D9">
          <w:rPr>
            <w:lang w:val="pt-PT"/>
          </w:rPr>
          <w:t xml:space="preserve"> </w:t>
        </w:r>
      </w:ins>
      <w:r>
        <w:rPr>
          <w:lang w:val="pt-PT"/>
        </w:rPr>
        <w:t xml:space="preserve">os vários diagnósticos e atuadores em torno do reator como subsistemas que fazem parte de um todo e assim </w:t>
      </w:r>
      <w:del w:id="2" w:author="bernardo" w:date="2016-06-17T10:54:00Z">
        <w:r w:rsidDel="005744D9">
          <w:rPr>
            <w:lang w:val="pt-PT"/>
          </w:rPr>
          <w:delText xml:space="preserve">ter </w:delText>
        </w:r>
      </w:del>
      <w:ins w:id="3" w:author="bernardo" w:date="2016-06-17T10:54:00Z">
        <w:r w:rsidR="005744D9">
          <w:rPr>
            <w:lang w:val="pt-PT"/>
          </w:rPr>
          <w:t>agregar</w:t>
        </w:r>
        <w:r w:rsidR="005744D9">
          <w:rPr>
            <w:lang w:val="pt-PT"/>
          </w:rPr>
          <w:t xml:space="preserve"> </w:t>
        </w:r>
      </w:ins>
      <w:r>
        <w:rPr>
          <w:lang w:val="pt-PT"/>
        </w:rPr>
        <w:t xml:space="preserve">as tarefas de configuração, controlo, aquisição de dados, acesso a dados e segurança da máquina como parte dum sistema unificado. Tal sistema é chamado CODAC, vindo do inglês </w:t>
      </w:r>
      <w:r>
        <w:rPr>
          <w:rFonts w:eastAsia="Luxi Sans"/>
          <w:i/>
          <w:iCs/>
          <w:lang w:val="pt-PT"/>
        </w:rPr>
        <w:t xml:space="preserve">Control, Data Access and Communications </w:t>
      </w:r>
      <w:r>
        <w:rPr>
          <w:rFonts w:eastAsia="Luxi Sans"/>
          <w:lang w:val="pt-PT"/>
        </w:rPr>
        <w:t>(controlo, acesso a dados e comunicações). Tipicamente estes seguem uma estrutura hierárquica em árvore e usam tecnologia proprietária. A este esquema, apesar da sua modularidade, falta-lhe flexibilidade e torna-se por vezes necessário improvisar</w:t>
      </w:r>
      <w:ins w:id="4" w:author="bernardo" w:date="2016-06-17T10:55:00Z">
        <w:r w:rsidR="005744D9">
          <w:rPr>
            <w:rFonts w:eastAsia="Luxi Sans"/>
            <w:lang w:val="pt-PT"/>
          </w:rPr>
          <w:t xml:space="preserve"> desenvolvendo uma s</w:t>
        </w:r>
      </w:ins>
      <w:ins w:id="5" w:author="bernardo" w:date="2016-06-17T10:56:00Z">
        <w:r w:rsidR="005744D9">
          <w:rPr>
            <w:rFonts w:eastAsia="Luxi Sans"/>
            <w:lang w:val="pt-PT"/>
          </w:rPr>
          <w:t>érie de módulos de interface</w:t>
        </w:r>
      </w:ins>
      <w:r>
        <w:rPr>
          <w:rFonts w:eastAsia="Luxi Sans"/>
          <w:lang w:val="pt-PT"/>
        </w:rPr>
        <w:t xml:space="preserve"> para </w:t>
      </w:r>
      <w:del w:id="6" w:author="bernardo" w:date="2016-06-17T10:55:00Z">
        <w:r w:rsidDel="005744D9">
          <w:rPr>
            <w:rFonts w:eastAsia="Luxi Sans"/>
            <w:lang w:val="pt-PT"/>
          </w:rPr>
          <w:delText xml:space="preserve">conseguir </w:delText>
        </w:r>
      </w:del>
      <w:ins w:id="7" w:author="bernardo" w:date="2016-06-17T10:55:00Z">
        <w:r w:rsidR="005744D9">
          <w:rPr>
            <w:rFonts w:eastAsia="Luxi Sans"/>
            <w:lang w:val="pt-PT"/>
          </w:rPr>
          <w:t>atingir</w:t>
        </w:r>
        <w:r w:rsidR="005744D9">
          <w:rPr>
            <w:rFonts w:eastAsia="Luxi Sans"/>
            <w:lang w:val="pt-PT"/>
          </w:rPr>
          <w:t xml:space="preserve"> </w:t>
        </w:r>
      </w:ins>
      <w:r>
        <w:rPr>
          <w:rFonts w:eastAsia="Luxi Sans"/>
          <w:lang w:val="pt-PT"/>
        </w:rPr>
        <w:t xml:space="preserve">algum nível de integração de novos subsistemas. Além disso, no caso dum </w:t>
      </w:r>
      <w:r>
        <w:rPr>
          <w:rFonts w:eastAsia="Luxi Sans"/>
          <w:i/>
          <w:iCs/>
          <w:lang w:val="pt-PT"/>
        </w:rPr>
        <w:t>upgrade</w:t>
      </w:r>
      <w:r>
        <w:rPr>
          <w:rFonts w:eastAsia="Luxi Sans"/>
          <w:lang w:val="pt-PT"/>
        </w:rPr>
        <w:t xml:space="preserve"> completo do sistema, o que é de </w:t>
      </w:r>
      <w:ins w:id="8" w:author="bernardo" w:date="2016-06-17T10:56:00Z">
        <w:r w:rsidR="005744D9">
          <w:rPr>
            <w:rFonts w:eastAsia="Luxi Sans"/>
            <w:lang w:val="pt-PT"/>
          </w:rPr>
          <w:t>habitual</w:t>
        </w:r>
      </w:ins>
      <w:del w:id="9" w:author="bernardo" w:date="2016-06-17T10:56:00Z">
        <w:r w:rsidDel="005744D9">
          <w:rPr>
            <w:rFonts w:eastAsia="Luxi Sans"/>
            <w:lang w:val="pt-PT"/>
          </w:rPr>
          <w:delText>esperar</w:delText>
        </w:r>
      </w:del>
      <w:r>
        <w:rPr>
          <w:rFonts w:eastAsia="Luxi Sans"/>
          <w:lang w:val="pt-PT"/>
        </w:rPr>
        <w:t xml:space="preserve"> numa experiência que dure mais de </w:t>
      </w:r>
      <w:del w:id="10" w:author="bernardo" w:date="2016-06-17T10:56:00Z">
        <w:r w:rsidDel="005744D9">
          <w:rPr>
            <w:rFonts w:eastAsia="Luxi Sans"/>
            <w:lang w:val="pt-PT"/>
          </w:rPr>
          <w:delText>dez anos</w:delText>
        </w:r>
      </w:del>
      <w:ins w:id="11" w:author="bernardo" w:date="2016-06-17T10:56:00Z">
        <w:r w:rsidR="005744D9">
          <w:rPr>
            <w:rFonts w:eastAsia="Luxi Sans"/>
            <w:lang w:val="pt-PT"/>
          </w:rPr>
          <w:t>uma década</w:t>
        </w:r>
      </w:ins>
      <w:r>
        <w:rPr>
          <w:rFonts w:eastAsia="Luxi Sans"/>
          <w:lang w:val="pt-PT"/>
        </w:rPr>
        <w:t>, pode-se assistir a um processo lento e oneroso, caso o sistema não esteja preparado para tal.</w:t>
      </w:r>
    </w:p>
    <w:p w:rsidR="008B6CC4" w:rsidRDefault="008B6CC4" w:rsidP="008B6CC4">
      <w:pPr>
        <w:pStyle w:val="Standard"/>
        <w:spacing w:line="360" w:lineRule="auto"/>
        <w:jc w:val="both"/>
        <w:rPr>
          <w:rFonts w:eastAsia="Luxi Sans"/>
          <w:lang w:val="pt-PT"/>
        </w:rPr>
      </w:pPr>
      <w:r>
        <w:rPr>
          <w:rFonts w:eastAsia="Luxi Sans"/>
          <w:lang w:val="pt-PT"/>
        </w:rPr>
        <w:t xml:space="preserve">Esta tese é baseada no trabalho realizado no CODAC do tokamak COMPASS, uma máquina de tamanho médio para investigação em energia de fusão, que esteve instalada em Culham, Reino Unido e foi transferida para Praga, na República Checa. Um tokamak consiste numa câmara toroidal onde um plasma é confinado por campos magnéticos gerados por bobinas externas e pela própria corrente de plasma, conseguindo-se assim as temperaturas e pressões necessárias para ocorrer fusão nuclear. O CODAC do COMPASS é baseado no sistema FireSignal, que está a ser utilizado no tokamak ISTTOK (Lisboa, Portugal) e que fora usado pelo CASTOR, o tokamak </w:t>
      </w:r>
      <w:ins w:id="12" w:author="bernardo" w:date="2016-06-17T10:57:00Z">
        <w:r w:rsidR="005744D9">
          <w:rPr>
            <w:rFonts w:eastAsia="Luxi Sans"/>
            <w:lang w:val="pt-PT"/>
          </w:rPr>
          <w:t>do IPP-CZ</w:t>
        </w:r>
      </w:ins>
      <w:ins w:id="13" w:author="bernardo" w:date="2016-06-17T10:58:00Z">
        <w:r w:rsidR="005744D9">
          <w:rPr>
            <w:rFonts w:eastAsia="Luxi Sans"/>
            <w:lang w:val="pt-PT"/>
          </w:rPr>
          <w:t xml:space="preserve"> </w:t>
        </w:r>
        <w:r w:rsidR="005744D9">
          <w:rPr>
            <w:rFonts w:eastAsia="Luxi Sans"/>
            <w:lang w:val="pt-PT"/>
          </w:rPr>
          <w:t>em Praga</w:t>
        </w:r>
      </w:ins>
      <w:ins w:id="14" w:author="bernardo" w:date="2016-06-17T10:57:00Z">
        <w:r w:rsidR="005744D9">
          <w:rPr>
            <w:rFonts w:eastAsia="Luxi Sans"/>
            <w:lang w:val="pt-PT"/>
          </w:rPr>
          <w:t xml:space="preserve"> </w:t>
        </w:r>
      </w:ins>
      <w:r>
        <w:rPr>
          <w:rFonts w:eastAsia="Luxi Sans"/>
          <w:lang w:val="pt-PT"/>
        </w:rPr>
        <w:t>que antecedeu o COMPASS</w:t>
      </w:r>
      <w:del w:id="15" w:author="bernardo" w:date="2016-06-17T10:58:00Z">
        <w:r w:rsidDel="005744D9">
          <w:rPr>
            <w:rFonts w:eastAsia="Luxi Sans"/>
            <w:lang w:val="pt-PT"/>
          </w:rPr>
          <w:delText xml:space="preserve"> em Praga</w:delText>
        </w:r>
      </w:del>
      <w:r>
        <w:rPr>
          <w:rFonts w:eastAsia="Luxi Sans"/>
          <w:lang w:val="pt-PT"/>
        </w:rPr>
        <w:t xml:space="preserve">. A operação do COMPASS é baseada em placas de controlo e aquisição de dados, desenvolvidas pelo Instituto de Plasmas e Fusão Nuclear (IPFN) do Instituto Superior Técnico. Estas placas são baseadas no </w:t>
      </w:r>
      <w:r w:rsidRPr="0036578B">
        <w:rPr>
          <w:rFonts w:eastAsia="Luxi Sans"/>
          <w:i/>
          <w:lang w:val="pt-PT"/>
        </w:rPr>
        <w:t>standard</w:t>
      </w:r>
      <w:r>
        <w:rPr>
          <w:rFonts w:eastAsia="Luxi Sans"/>
          <w:lang w:val="pt-PT"/>
        </w:rPr>
        <w:t xml:space="preserve"> ATCA e possuem características tecnologicamente avançadas, tais como:</w:t>
      </w:r>
      <w:ins w:id="16" w:author="bernardo" w:date="2016-06-17T10:58:00Z">
        <w:r w:rsidR="005744D9">
          <w:rPr>
            <w:rFonts w:eastAsia="Luxi Sans"/>
            <w:lang w:val="pt-PT"/>
          </w:rPr>
          <w:t xml:space="preserve"> dipostivos</w:t>
        </w:r>
      </w:ins>
      <w:r>
        <w:rPr>
          <w:rFonts w:eastAsia="Luxi Sans"/>
          <w:lang w:val="pt-PT"/>
        </w:rPr>
        <w:t xml:space="preserve"> FPGA para processamento de sinal e ligações série multi-Gigabit/s para partilha de ultrarrápida de dados entre canais da mesma placa.</w:t>
      </w:r>
    </w:p>
    <w:p w:rsidR="008B6CC4" w:rsidRDefault="008B6CC4" w:rsidP="008B6CC4">
      <w:pPr>
        <w:pStyle w:val="Standard"/>
        <w:spacing w:line="360" w:lineRule="auto"/>
        <w:jc w:val="both"/>
        <w:rPr>
          <w:rFonts w:eastAsia="Luxi Sans"/>
          <w:lang w:val="pt-PT"/>
        </w:rPr>
      </w:pPr>
      <w:r>
        <w:rPr>
          <w:rFonts w:eastAsia="Luxi Sans"/>
          <w:lang w:val="pt-PT"/>
        </w:rPr>
        <w:t xml:space="preserve">Ao desenvolver </w:t>
      </w:r>
      <w:r w:rsidRPr="00033A19">
        <w:rPr>
          <w:rFonts w:eastAsia="Luxi Sans"/>
          <w:i/>
          <w:lang w:val="pt-PT"/>
        </w:rPr>
        <w:t>software</w:t>
      </w:r>
      <w:r>
        <w:rPr>
          <w:rFonts w:eastAsia="Luxi Sans"/>
          <w:lang w:val="pt-PT"/>
        </w:rPr>
        <w:t xml:space="preserve"> e </w:t>
      </w:r>
      <w:r w:rsidRPr="00033A19">
        <w:rPr>
          <w:rFonts w:eastAsia="Luxi Sans"/>
          <w:i/>
          <w:lang w:val="pt-PT"/>
        </w:rPr>
        <w:t>drivers</w:t>
      </w:r>
      <w:r>
        <w:rPr>
          <w:rFonts w:eastAsia="Luxi Sans"/>
          <w:lang w:val="pt-PT"/>
        </w:rPr>
        <w:t xml:space="preserve"> para integrar no CODAC diagnósticos e atuadores foi </w:t>
      </w:r>
      <w:r>
        <w:rPr>
          <w:rFonts w:eastAsia="Luxi Sans"/>
          <w:lang w:val="pt-PT"/>
        </w:rPr>
        <w:lastRenderedPageBreak/>
        <w:t>necessário não só ter em conta a física por detrás destes como também as capacidades do hardware.</w:t>
      </w:r>
    </w:p>
    <w:p w:rsidR="008B6CC4" w:rsidRDefault="008B6CC4" w:rsidP="008B6CC4">
      <w:pPr>
        <w:pStyle w:val="Standard"/>
        <w:spacing w:line="360" w:lineRule="auto"/>
        <w:jc w:val="both"/>
        <w:rPr>
          <w:lang w:val="pt-PT"/>
        </w:rPr>
      </w:pPr>
      <w:r>
        <w:rPr>
          <w:rFonts w:eastAsia="Luxi Sans"/>
          <w:lang w:val="pt-PT"/>
        </w:rPr>
        <w:t>Durante este trabalho, um sistema de controlo em tempo-real baseado na plataforma MARTe (</w:t>
      </w:r>
      <w:r w:rsidRPr="000E4E78">
        <w:rPr>
          <w:rFonts w:eastAsia="Luxi Sans"/>
          <w:i/>
          <w:lang w:val="pt-PT"/>
        </w:rPr>
        <w:t>Multithreaded Application Real-Time executor</w:t>
      </w:r>
      <w:r>
        <w:rPr>
          <w:rFonts w:eastAsia="Luxi Sans"/>
          <w:lang w:val="pt-PT"/>
        </w:rPr>
        <w:t xml:space="preserve">) foi integrado com sucesso, tendo partes da operação sido automatizadas e permitido que os dados fossem transferidos diretamente para a base de dados central. O MARTe é uma plataforma que consiste numa coleção de bibliotecas C/C++ que permite o desenvolvimento e lançamento de aplicações de análise e controlo tempo-real. Foi desenhado para ser compatível e correr em várias arquiteturas e sistemas operativos, como por exemplo Windows, Linux, Linux-RTAI e RSX. Para a parte de aquisição de dados, também foram usadas as mesmas placas, mas correndo um </w:t>
      </w:r>
      <w:r w:rsidRPr="00612CB6">
        <w:rPr>
          <w:rFonts w:eastAsia="Luxi Sans"/>
          <w:i/>
          <w:lang w:val="pt-PT"/>
        </w:rPr>
        <w:t>firmware</w:t>
      </w:r>
      <w:r>
        <w:rPr>
          <w:rFonts w:eastAsia="Luxi Sans"/>
          <w:lang w:val="pt-PT"/>
        </w:rPr>
        <w:t xml:space="preserve"> que lhes permite adquirir 2 milhões de amostras por segundo, a 18 bits por canal, num total de 32 canais por placa. Devido às diferenças na operação do ISTTOK e do COMPASS, foi necessário adaptar o </w:t>
      </w:r>
      <w:r w:rsidRPr="006050BE">
        <w:rPr>
          <w:rFonts w:eastAsia="Luxi Sans"/>
          <w:i/>
          <w:lang w:val="pt-PT"/>
        </w:rPr>
        <w:t>software</w:t>
      </w:r>
      <w:r>
        <w:rPr>
          <w:rFonts w:eastAsia="Luxi Sans"/>
          <w:lang w:val="pt-PT"/>
        </w:rPr>
        <w:t xml:space="preserve"> e </w:t>
      </w:r>
      <w:r w:rsidRPr="006050BE">
        <w:rPr>
          <w:rFonts w:eastAsia="Luxi Sans"/>
          <w:i/>
          <w:lang w:val="pt-PT"/>
        </w:rPr>
        <w:t>drivers</w:t>
      </w:r>
      <w:r>
        <w:rPr>
          <w:rFonts w:eastAsia="Luxi Sans"/>
          <w:lang w:val="pt-PT"/>
        </w:rPr>
        <w:t xml:space="preserve"> que permitiam a ligação entre as placas de aquisição de dados e o FireSignal, adicionando novos recursos e configurações. Estes</w:t>
      </w:r>
      <w:r w:rsidRPr="009D7121">
        <w:rPr>
          <w:rFonts w:eastAsia="Luxi Sans"/>
          <w:lang w:val="pt-PT"/>
        </w:rPr>
        <w:t xml:space="preserve"> </w:t>
      </w:r>
      <w:r>
        <w:rPr>
          <w:rFonts w:eastAsia="Luxi Sans"/>
          <w:lang w:val="pt-PT"/>
        </w:rPr>
        <w:t xml:space="preserve">estão também agora disponíveis para o ISTTOK, onde foram feitas igualmente modificações para </w:t>
      </w:r>
      <w:del w:id="17" w:author="bernardo" w:date="2016-06-17T11:00:00Z">
        <w:r w:rsidDel="005744D9">
          <w:rPr>
            <w:rFonts w:eastAsia="Luxi Sans"/>
            <w:lang w:val="pt-PT"/>
          </w:rPr>
          <w:delText xml:space="preserve">reduzir </w:delText>
        </w:r>
      </w:del>
      <w:ins w:id="18" w:author="bernardo" w:date="2016-06-17T11:00:00Z">
        <w:r w:rsidR="005744D9">
          <w:rPr>
            <w:rFonts w:eastAsia="Luxi Sans"/>
            <w:lang w:val="pt-PT"/>
          </w:rPr>
          <w:t>comprimir</w:t>
        </w:r>
        <w:r w:rsidR="005744D9">
          <w:rPr>
            <w:rFonts w:eastAsia="Luxi Sans"/>
            <w:lang w:val="pt-PT"/>
          </w:rPr>
          <w:t xml:space="preserve"> </w:t>
        </w:r>
      </w:ins>
      <w:r>
        <w:rPr>
          <w:rFonts w:eastAsia="Luxi Sans"/>
          <w:lang w:val="pt-PT"/>
        </w:rPr>
        <w:t>o tamanho dos dados sem perda significativa d</w:t>
      </w:r>
      <w:ins w:id="19" w:author="bernardo" w:date="2016-06-17T11:00:00Z">
        <w:r w:rsidR="005744D9">
          <w:rPr>
            <w:rFonts w:eastAsia="Luxi Sans"/>
            <w:lang w:val="pt-PT"/>
          </w:rPr>
          <w:t xml:space="preserve">a informação </w:t>
        </w:r>
      </w:ins>
      <w:del w:id="20" w:author="bernardo" w:date="2016-06-17T11:00:00Z">
        <w:r w:rsidDel="005744D9">
          <w:rPr>
            <w:rFonts w:eastAsia="Luxi Sans"/>
            <w:lang w:val="pt-PT"/>
          </w:rPr>
          <w:delText>e qualidade de</w:delText>
        </w:r>
      </w:del>
      <w:ins w:id="21" w:author="bernardo" w:date="2016-06-17T11:00:00Z">
        <w:r w:rsidR="005744D9">
          <w:rPr>
            <w:rFonts w:eastAsia="Luxi Sans"/>
            <w:lang w:val="pt-PT"/>
          </w:rPr>
          <w:t>no</w:t>
        </w:r>
      </w:ins>
      <w:r>
        <w:rPr>
          <w:rFonts w:eastAsia="Luxi Sans"/>
          <w:lang w:val="pt-PT"/>
        </w:rPr>
        <w:t xml:space="preserve"> sinal. Diagnósticos, tais como a reflectometria, foram igualmente integrados com sucesso, permitindo aos operadores configurá-los usando uma interface comum, e automatizando a fase de preparação o mais possível. Neste caso específico, foi desenvolvida uma biblioteca para o FireSignal e os geradores de micro-ondas do diagnóstico, para configurar os mesmos antes de cada descarga. Após uma fase inicial em que se usou uma base de dados semelhante à usada para o ISTTOK, tornou-se necessário implementar uma nova base de dados, que tivesse mais em conta as características do COMPASS, e desenvolver novas ferramentas para lhe aceder. Foi assim desenvolvido o Compass DataBase (CDB) com o objetivo principal de permitir maior fluxo de dados que o sistema anterior e simplificar a mudança de diagnósticos entre placas de aquisição. Para manter compatibilidade com as aplicações de FireSignal já existentes, foi </w:t>
      </w:r>
      <w:ins w:id="22" w:author="bernardo" w:date="2016-06-17T11:01:00Z">
        <w:r w:rsidR="005744D9">
          <w:rPr>
            <w:rFonts w:eastAsia="Luxi Sans"/>
            <w:lang w:val="pt-PT"/>
          </w:rPr>
          <w:t xml:space="preserve">ainda </w:t>
        </w:r>
      </w:ins>
      <w:r>
        <w:rPr>
          <w:rFonts w:eastAsia="Luxi Sans"/>
          <w:lang w:val="pt-PT"/>
        </w:rPr>
        <w:t>desenvolvida uma biblioteca para permitir a ligação entre estas e a nova base de dados.</w:t>
      </w:r>
    </w:p>
    <w:p w:rsidR="008B6CC4" w:rsidRDefault="008B6CC4" w:rsidP="008B6CC4">
      <w:pPr>
        <w:pStyle w:val="Standard"/>
        <w:spacing w:line="360" w:lineRule="auto"/>
        <w:jc w:val="both"/>
        <w:rPr>
          <w:rFonts w:eastAsia="Luxi Sans"/>
          <w:lang w:val="pt-PT"/>
        </w:rPr>
      </w:pPr>
      <w:r>
        <w:rPr>
          <w:rFonts w:eastAsia="Luxi Sans"/>
          <w:lang w:val="pt-PT"/>
        </w:rPr>
        <w:t xml:space="preserve">Esta tese apresenta uma análise geral de desenho de CODAC para experiências de física, baseado no trabalho que foi desenvolvido no COMPASS e no ISTTOK. Desafios comuns como: crescimento de volume de dados, integração de eletrónica mais rápida e novas tecnologias são estudadas com o objetivo de propor um estrutura mais flexível e com expansão em mente. Conclui-se que esta deve assentar em três princípios: escalabilidade, adaptabilidade e autonomia. Isto é, capacidade de crescer em número de diagnósticos, número de controladores e volume de dados; capacidade de se adaptar a novas tecnologias, permitindo a convivência de </w:t>
      </w:r>
      <w:r>
        <w:rPr>
          <w:rFonts w:eastAsia="Luxi Sans"/>
          <w:lang w:val="pt-PT"/>
        </w:rPr>
        <w:lastRenderedPageBreak/>
        <w:t xml:space="preserve">tecnologia de ponta com tecnologia estável; capacidade de modificar </w:t>
      </w:r>
      <w:r w:rsidRPr="002700EE">
        <w:rPr>
          <w:rFonts w:eastAsia="Luxi Sans"/>
          <w:i/>
          <w:lang w:val="pt-PT"/>
        </w:rPr>
        <w:t>hardware</w:t>
      </w:r>
      <w:r>
        <w:rPr>
          <w:rFonts w:eastAsia="Luxi Sans"/>
          <w:lang w:val="pt-PT"/>
        </w:rPr>
        <w:t xml:space="preserve"> e </w:t>
      </w:r>
      <w:r w:rsidRPr="002700EE">
        <w:rPr>
          <w:rFonts w:eastAsia="Luxi Sans"/>
          <w:i/>
          <w:lang w:val="pt-PT"/>
        </w:rPr>
        <w:t>software</w:t>
      </w:r>
      <w:r>
        <w:rPr>
          <w:rFonts w:eastAsia="Luxi Sans"/>
          <w:lang w:val="pt-PT"/>
        </w:rPr>
        <w:t xml:space="preserve"> de acordo com as suas necessidades, sem demasiada dependência de empresas ou tecnologias específicas. São igualmente feitas considerações mais específicas sobre a estrutura do sistema, recolha e acesso de dados, e ferramentas para os utilizadores. A ideia dum sistema composto por módulos com funções específicas é expandido, sendo feita uma proposta a favor duma topologia em malha híbrida, por ser mais flexível que a topologia em árvore, a mais vulgarmente usada. É também proposta uma base de dados distribuída por vários computadores, para evitar congestionamentos na rede. A solução escolhida deve permitir que os subsistemas </w:t>
      </w:r>
      <w:ins w:id="23" w:author="bernardo" w:date="2016-06-17T11:03:00Z">
        <w:r w:rsidR="00D73735">
          <w:rPr>
            <w:rFonts w:eastAsia="Luxi Sans"/>
            <w:lang w:val="pt-PT"/>
          </w:rPr>
          <w:t xml:space="preserve">interagam com </w:t>
        </w:r>
      </w:ins>
      <w:del w:id="24" w:author="bernardo" w:date="2016-06-17T11:03:00Z">
        <w:r w:rsidDel="00D73735">
          <w:rPr>
            <w:rFonts w:eastAsia="Luxi Sans"/>
            <w:lang w:val="pt-PT"/>
          </w:rPr>
          <w:delText xml:space="preserve">vejam </w:delText>
        </w:r>
      </w:del>
      <w:r>
        <w:rPr>
          <w:rFonts w:eastAsia="Luxi Sans"/>
          <w:lang w:val="pt-PT"/>
        </w:rPr>
        <w:t>as várias máquinas como se fossem uma única</w:t>
      </w:r>
      <w:ins w:id="25" w:author="bernardo" w:date="2016-06-17T11:03:00Z">
        <w:r w:rsidR="00D73735">
          <w:rPr>
            <w:rFonts w:eastAsia="Luxi Sans"/>
            <w:lang w:val="pt-PT"/>
          </w:rPr>
          <w:t xml:space="preserve"> entidade</w:t>
        </w:r>
      </w:ins>
      <w:r>
        <w:rPr>
          <w:rFonts w:eastAsia="Luxi Sans"/>
          <w:lang w:val="pt-PT"/>
        </w:rPr>
        <w:t xml:space="preserve"> </w:t>
      </w:r>
      <w:del w:id="26" w:author="bernardo" w:date="2016-06-17T11:04:00Z">
        <w:r w:rsidDel="00D73735">
          <w:rPr>
            <w:rFonts w:eastAsia="Luxi Sans"/>
            <w:lang w:val="pt-PT"/>
          </w:rPr>
          <w:delText>e</w:delText>
        </w:r>
      </w:del>
      <w:ins w:id="27" w:author="bernardo" w:date="2016-06-17T11:04:00Z">
        <w:r w:rsidR="00D73735">
          <w:rPr>
            <w:rFonts w:eastAsia="Luxi Sans"/>
            <w:lang w:val="pt-PT"/>
          </w:rPr>
          <w:t xml:space="preserve">utilizando um nível adicional de abstração para </w:t>
        </w:r>
      </w:ins>
      <w:del w:id="28" w:author="bernardo" w:date="2016-06-17T11:04:00Z">
        <w:r w:rsidDel="00D73735">
          <w:rPr>
            <w:rFonts w:eastAsia="Luxi Sans"/>
            <w:lang w:val="pt-PT"/>
          </w:rPr>
          <w:delText xml:space="preserve"> </w:delText>
        </w:r>
      </w:del>
      <w:r>
        <w:rPr>
          <w:rFonts w:eastAsia="Luxi Sans"/>
          <w:lang w:val="pt-PT"/>
        </w:rPr>
        <w:t xml:space="preserve">que não tenham de se preocupar com os </w:t>
      </w:r>
      <w:del w:id="29" w:author="bernardo" w:date="2016-06-17T11:04:00Z">
        <w:r w:rsidDel="00D73735">
          <w:rPr>
            <w:rFonts w:eastAsia="Luxi Sans"/>
            <w:lang w:val="pt-PT"/>
          </w:rPr>
          <w:delText xml:space="preserve">pormenores </w:delText>
        </w:r>
      </w:del>
      <w:ins w:id="30" w:author="bernardo" w:date="2016-06-17T11:04:00Z">
        <w:r w:rsidR="00D73735">
          <w:rPr>
            <w:rFonts w:eastAsia="Luxi Sans"/>
            <w:lang w:val="pt-PT"/>
          </w:rPr>
          <w:t>detalhes</w:t>
        </w:r>
        <w:r w:rsidR="00D73735">
          <w:rPr>
            <w:rFonts w:eastAsia="Luxi Sans"/>
            <w:lang w:val="pt-PT"/>
          </w:rPr>
          <w:t xml:space="preserve"> </w:t>
        </w:r>
      </w:ins>
      <w:r>
        <w:rPr>
          <w:rFonts w:eastAsia="Luxi Sans"/>
          <w:lang w:val="pt-PT"/>
        </w:rPr>
        <w:t>do seu funcionamento</w:t>
      </w:r>
      <w:ins w:id="31" w:author="bernardo" w:date="2016-06-17T11:05:00Z">
        <w:r w:rsidR="00D73735">
          <w:rPr>
            <w:rFonts w:eastAsia="Luxi Sans"/>
            <w:lang w:val="pt-PT"/>
          </w:rPr>
          <w:t xml:space="preserve"> respectivo</w:t>
        </w:r>
      </w:ins>
      <w:r>
        <w:rPr>
          <w:rFonts w:eastAsia="Luxi Sans"/>
          <w:lang w:val="pt-PT"/>
        </w:rPr>
        <w:t xml:space="preserve">. Os dados </w:t>
      </w:r>
      <w:ins w:id="32" w:author="bernardo" w:date="2016-06-17T11:05:00Z">
        <w:r w:rsidR="00D73735">
          <w:rPr>
            <w:rFonts w:eastAsia="Luxi Sans"/>
            <w:lang w:val="pt-PT"/>
          </w:rPr>
          <w:t xml:space="preserve">adquiridos dos diagnosticos experimentais </w:t>
        </w:r>
      </w:ins>
      <w:r>
        <w:rPr>
          <w:rFonts w:eastAsia="Luxi Sans"/>
          <w:lang w:val="pt-PT"/>
        </w:rPr>
        <w:t xml:space="preserve">devem ser armazenados num formato </w:t>
      </w:r>
      <w:r w:rsidRPr="008A321E">
        <w:rPr>
          <w:rFonts w:eastAsia="Luxi Sans"/>
          <w:i/>
          <w:lang w:val="pt-PT"/>
        </w:rPr>
        <w:t>standard</w:t>
      </w:r>
      <w:r>
        <w:rPr>
          <w:rFonts w:eastAsia="Luxi Sans"/>
          <w:lang w:val="pt-PT"/>
        </w:rPr>
        <w:t xml:space="preserve"> que seja transparente para os utilizadores </w:t>
      </w:r>
      <w:del w:id="33" w:author="bernardo" w:date="2016-06-17T11:05:00Z">
        <w:r w:rsidDel="00D73735">
          <w:rPr>
            <w:rFonts w:eastAsia="Luxi Sans"/>
            <w:lang w:val="pt-PT"/>
          </w:rPr>
          <w:delText>e é</w:delText>
        </w:r>
      </w:del>
      <w:ins w:id="34" w:author="bernardo" w:date="2016-06-17T11:05:00Z">
        <w:r w:rsidR="00D73735">
          <w:rPr>
            <w:rFonts w:eastAsia="Luxi Sans"/>
            <w:lang w:val="pt-PT"/>
          </w:rPr>
          <w:t>sendo</w:t>
        </w:r>
      </w:ins>
      <w:r>
        <w:rPr>
          <w:rFonts w:eastAsia="Luxi Sans"/>
          <w:lang w:val="pt-PT"/>
        </w:rPr>
        <w:t xml:space="preserve"> aconselhável comprimir dados antigos, que </w:t>
      </w:r>
      <w:ins w:id="35" w:author="bernardo" w:date="2016-06-17T11:06:00Z">
        <w:r w:rsidR="00D73735">
          <w:rPr>
            <w:rFonts w:eastAsia="Luxi Sans"/>
            <w:lang w:val="pt-PT"/>
          </w:rPr>
          <w:t xml:space="preserve">habitualmente deixam </w:t>
        </w:r>
      </w:ins>
      <w:del w:id="36" w:author="bernardo" w:date="2016-06-17T11:06:00Z">
        <w:r w:rsidDel="00D73735">
          <w:rPr>
            <w:rFonts w:eastAsia="Luxi Sans"/>
            <w:lang w:val="pt-PT"/>
          </w:rPr>
          <w:delText xml:space="preserve">não sejam </w:delText>
        </w:r>
      </w:del>
      <w:ins w:id="37" w:author="bernardo" w:date="2016-06-17T11:06:00Z">
        <w:r w:rsidR="00D73735">
          <w:rPr>
            <w:rFonts w:eastAsia="Luxi Sans"/>
            <w:lang w:val="pt-PT"/>
          </w:rPr>
          <w:t xml:space="preserve">de ser </w:t>
        </w:r>
      </w:ins>
      <w:r>
        <w:rPr>
          <w:rFonts w:eastAsia="Luxi Sans"/>
          <w:lang w:val="pt-PT"/>
        </w:rPr>
        <w:t>acedidos regularmente. Compressão de dados em tempo real também pode ser aplicado a dados enviados em</w:t>
      </w:r>
      <w:ins w:id="38" w:author="bernardo" w:date="2016-06-17T11:06:00Z">
        <w:r w:rsidR="00D73735">
          <w:rPr>
            <w:rFonts w:eastAsia="Luxi Sans"/>
            <w:lang w:val="pt-PT"/>
          </w:rPr>
          <w:t xml:space="preserve"> modo</w:t>
        </w:r>
      </w:ins>
      <w:r>
        <w:rPr>
          <w:rFonts w:eastAsia="Luxi Sans"/>
          <w:lang w:val="pt-PT"/>
        </w:rPr>
        <w:t xml:space="preserve"> </w:t>
      </w:r>
      <w:r w:rsidRPr="008A321E">
        <w:rPr>
          <w:rFonts w:eastAsia="Luxi Sans"/>
          <w:i/>
          <w:lang w:val="pt-PT"/>
        </w:rPr>
        <w:t>streaming</w:t>
      </w:r>
      <w:r>
        <w:rPr>
          <w:rFonts w:eastAsia="Luxi Sans"/>
          <w:lang w:val="pt-PT"/>
        </w:rPr>
        <w:t xml:space="preserve">, de modo a evitar atrasos imprevisíveis na rede, </w:t>
      </w:r>
      <w:del w:id="39" w:author="bernardo" w:date="2016-06-17T11:07:00Z">
        <w:r w:rsidDel="00D73735">
          <w:rPr>
            <w:rFonts w:eastAsia="Luxi Sans"/>
            <w:lang w:val="pt-PT"/>
          </w:rPr>
          <w:delText xml:space="preserve">mas </w:delText>
        </w:r>
      </w:del>
      <w:ins w:id="40" w:author="bernardo" w:date="2016-06-17T11:07:00Z">
        <w:r w:rsidR="00D73735">
          <w:rPr>
            <w:rFonts w:eastAsia="Luxi Sans"/>
            <w:lang w:val="pt-PT"/>
          </w:rPr>
          <w:t>no entanto</w:t>
        </w:r>
        <w:r w:rsidR="00D73735">
          <w:rPr>
            <w:rFonts w:eastAsia="Luxi Sans"/>
            <w:lang w:val="pt-PT"/>
          </w:rPr>
          <w:t xml:space="preserve"> </w:t>
        </w:r>
      </w:ins>
      <w:r>
        <w:rPr>
          <w:rFonts w:eastAsia="Luxi Sans"/>
          <w:lang w:val="pt-PT"/>
        </w:rPr>
        <w:t>deve-se sempre ter em conta o tempo de compressão. Nesta secção</w:t>
      </w:r>
      <w:ins w:id="41" w:author="bernardo" w:date="2016-06-17T11:07:00Z">
        <w:r w:rsidR="00D73735">
          <w:rPr>
            <w:rFonts w:eastAsia="Luxi Sans"/>
            <w:lang w:val="pt-PT"/>
          </w:rPr>
          <w:t xml:space="preserve"> (qual ?)</w:t>
        </w:r>
      </w:ins>
      <w:r>
        <w:rPr>
          <w:rFonts w:eastAsia="Luxi Sans"/>
          <w:lang w:val="pt-PT"/>
        </w:rPr>
        <w:t xml:space="preserve"> é discutida a evolução de paradigmas de pesquisa de dados em investigação de fusão. </w:t>
      </w:r>
      <w:del w:id="42" w:author="bernardo" w:date="2016-06-17T11:08:00Z">
        <w:r w:rsidDel="00D73735">
          <w:rPr>
            <w:rFonts w:eastAsia="Luxi Sans"/>
            <w:lang w:val="pt-PT"/>
          </w:rPr>
          <w:delText>Da maneira</w:delText>
        </w:r>
      </w:del>
      <w:ins w:id="43" w:author="bernardo" w:date="2016-06-17T11:08:00Z">
        <w:r w:rsidR="00D73735">
          <w:rPr>
            <w:rFonts w:eastAsia="Luxi Sans"/>
            <w:lang w:val="pt-PT"/>
          </w:rPr>
          <w:t xml:space="preserve">Partindo do </w:t>
        </w:r>
      </w:ins>
      <w:ins w:id="44" w:author="bernardo" w:date="2016-06-17T11:09:00Z">
        <w:r w:rsidR="00D73735">
          <w:rPr>
            <w:rFonts w:eastAsia="Luxi Sans"/>
            <w:lang w:val="pt-PT"/>
          </w:rPr>
          <w:t>esquema</w:t>
        </w:r>
      </w:ins>
      <w:ins w:id="45" w:author="bernardo" w:date="2016-06-17T11:08:00Z">
        <w:r w:rsidR="00D73735">
          <w:rPr>
            <w:rFonts w:eastAsia="Luxi Sans"/>
            <w:lang w:val="pt-PT"/>
          </w:rPr>
          <w:t xml:space="preserve"> </w:t>
        </w:r>
      </w:ins>
      <w:del w:id="46" w:author="bernardo" w:date="2016-06-17T11:08:00Z">
        <w:r w:rsidDel="00D73735">
          <w:rPr>
            <w:rFonts w:eastAsia="Luxi Sans"/>
            <w:lang w:val="pt-PT"/>
          </w:rPr>
          <w:delText xml:space="preserve"> </w:delText>
        </w:r>
      </w:del>
      <w:r>
        <w:rPr>
          <w:rFonts w:eastAsia="Luxi Sans"/>
          <w:lang w:val="pt-PT"/>
        </w:rPr>
        <w:t>inicial, em que os dados eram indexados por pulso e tempo</w:t>
      </w:r>
      <w:ins w:id="47" w:author="bernardo" w:date="2016-06-17T11:08:00Z">
        <w:r w:rsidR="00D73735">
          <w:rPr>
            <w:rFonts w:eastAsia="Luxi Sans"/>
            <w:lang w:val="pt-PT"/>
          </w:rPr>
          <w:t xml:space="preserve"> absoluto ou relativo a um dado instante inicial (“ </w:t>
        </w:r>
      </w:ins>
      <w:ins w:id="48" w:author="bernardo" w:date="2016-06-17T11:09:00Z">
        <w:r w:rsidR="00D73735">
          <w:rPr>
            <w:rFonts w:eastAsia="Luxi Sans"/>
            <w:lang w:val="pt-PT"/>
          </w:rPr>
          <w:t>T</w:t>
        </w:r>
      </w:ins>
      <w:ins w:id="49" w:author="bernardo" w:date="2016-06-17T11:08:00Z">
        <w:r w:rsidR="00D73735">
          <w:rPr>
            <w:rFonts w:eastAsia="Luxi Sans"/>
            <w:lang w:val="pt-PT"/>
          </w:rPr>
          <w:t>-zero”</w:t>
        </w:r>
      </w:ins>
      <w:ins w:id="50" w:author="bernardo" w:date="2016-06-17T11:09:00Z">
        <w:r w:rsidR="00D73735">
          <w:rPr>
            <w:rFonts w:eastAsia="Luxi Sans"/>
            <w:lang w:val="pt-PT"/>
          </w:rPr>
          <w:t>)</w:t>
        </w:r>
      </w:ins>
      <w:r>
        <w:rPr>
          <w:rFonts w:eastAsia="Luxi Sans"/>
          <w:lang w:val="pt-PT"/>
        </w:rPr>
        <w:t>, passando p</w:t>
      </w:r>
      <w:ins w:id="51" w:author="bernardo" w:date="2016-06-17T11:09:00Z">
        <w:r w:rsidR="00D73735">
          <w:rPr>
            <w:rFonts w:eastAsia="Luxi Sans"/>
            <w:lang w:val="pt-PT"/>
          </w:rPr>
          <w:t>or uma nova</w:t>
        </w:r>
      </w:ins>
      <w:del w:id="52" w:author="bernardo" w:date="2016-06-17T11:09:00Z">
        <w:r w:rsidDel="00D73735">
          <w:rPr>
            <w:rFonts w:eastAsia="Luxi Sans"/>
            <w:lang w:val="pt-PT"/>
          </w:rPr>
          <w:delText>ela</w:delText>
        </w:r>
      </w:del>
      <w:r>
        <w:rPr>
          <w:rFonts w:eastAsia="Luxi Sans"/>
          <w:lang w:val="pt-PT"/>
        </w:rPr>
        <w:t xml:space="preserve"> indexação por eventos, até às propostas de </w:t>
      </w:r>
      <w:ins w:id="53" w:author="bernardo" w:date="2016-06-17T11:11:00Z">
        <w:r w:rsidR="00D73735">
          <w:rPr>
            <w:rFonts w:eastAsia="Luxi Sans"/>
            <w:lang w:val="pt-PT"/>
          </w:rPr>
          <w:t xml:space="preserve">indexação e </w:t>
        </w:r>
      </w:ins>
      <w:r>
        <w:rPr>
          <w:rFonts w:eastAsia="Luxi Sans"/>
          <w:lang w:val="pt-PT"/>
        </w:rPr>
        <w:t xml:space="preserve">pesquisa por padrões nos sinais. </w:t>
      </w:r>
      <w:ins w:id="54" w:author="bernardo" w:date="2016-06-17T11:12:00Z">
        <w:r w:rsidR="00AE2944">
          <w:rPr>
            <w:rFonts w:eastAsia="Luxi Sans"/>
            <w:lang w:val="pt-PT"/>
          </w:rPr>
          <w:t>Considerando-se todos estes aspectos c</w:t>
        </w:r>
      </w:ins>
      <w:ins w:id="55" w:author="bernardo" w:date="2016-06-17T11:11:00Z">
        <w:r w:rsidR="00AE2944">
          <w:rPr>
            <w:rFonts w:eastAsia="Luxi Sans"/>
            <w:lang w:val="pt-PT"/>
          </w:rPr>
          <w:t>onclui-se que</w:t>
        </w:r>
      </w:ins>
      <w:del w:id="56" w:author="bernardo" w:date="2016-06-17T11:12:00Z">
        <w:r w:rsidDel="00AE2944">
          <w:rPr>
            <w:rFonts w:eastAsia="Luxi Sans"/>
            <w:lang w:val="pt-PT"/>
          </w:rPr>
          <w:delText>Apesar de tudo, ainda faz</w:delText>
        </w:r>
      </w:del>
      <w:ins w:id="57" w:author="bernardo" w:date="2016-06-17T11:12:00Z">
        <w:r w:rsidR="00AE2944">
          <w:rPr>
            <w:rFonts w:eastAsia="Luxi Sans"/>
            <w:lang w:val="pt-PT"/>
          </w:rPr>
          <w:t xml:space="preserve"> fará</w:t>
        </w:r>
      </w:ins>
      <w:r>
        <w:rPr>
          <w:rFonts w:eastAsia="Luxi Sans"/>
          <w:lang w:val="pt-PT"/>
        </w:rPr>
        <w:t xml:space="preserve"> sentido ter a indexação por pulso em paralelo com outros métodos, mesmo em plasmas longos, </w:t>
      </w:r>
      <w:ins w:id="58" w:author="bernardo" w:date="2016-06-17T11:12:00Z">
        <w:r w:rsidR="00AE2944">
          <w:rPr>
            <w:rFonts w:eastAsia="Luxi Sans"/>
            <w:lang w:val="pt-PT"/>
          </w:rPr>
          <w:t xml:space="preserve">sobretudo </w:t>
        </w:r>
      </w:ins>
      <w:r>
        <w:rPr>
          <w:rFonts w:eastAsia="Luxi Sans"/>
          <w:lang w:val="pt-PT"/>
        </w:rPr>
        <w:t xml:space="preserve">por ser um método intuitivo. Ao </w:t>
      </w:r>
      <w:del w:id="59" w:author="bernardo" w:date="2016-06-17T11:12:00Z">
        <w:r w:rsidDel="00AE2944">
          <w:rPr>
            <w:rFonts w:eastAsia="Luxi Sans"/>
            <w:lang w:val="pt-PT"/>
          </w:rPr>
          <w:delText xml:space="preserve">se </w:delText>
        </w:r>
      </w:del>
      <w:r>
        <w:rPr>
          <w:rFonts w:eastAsia="Luxi Sans"/>
          <w:lang w:val="pt-PT"/>
        </w:rPr>
        <w:t xml:space="preserve">desenhar interfaces para </w:t>
      </w:r>
      <w:ins w:id="60" w:author="bernardo" w:date="2016-06-17T11:13:00Z">
        <w:r w:rsidR="00AE2944">
          <w:rPr>
            <w:rFonts w:eastAsia="Luxi Sans"/>
            <w:lang w:val="pt-PT"/>
          </w:rPr>
          <w:t xml:space="preserve">operadores e </w:t>
        </w:r>
      </w:ins>
      <w:r>
        <w:rPr>
          <w:rFonts w:eastAsia="Luxi Sans"/>
          <w:lang w:val="pt-PT"/>
        </w:rPr>
        <w:t>utilizadores</w:t>
      </w:r>
      <w:ins w:id="61" w:author="bernardo" w:date="2016-06-17T11:13:00Z">
        <w:r w:rsidR="00AE2944">
          <w:rPr>
            <w:rFonts w:eastAsia="Luxi Sans"/>
            <w:lang w:val="pt-PT"/>
          </w:rPr>
          <w:t xml:space="preserve"> dos sistemas CODAC</w:t>
        </w:r>
      </w:ins>
      <w:r>
        <w:rPr>
          <w:rFonts w:eastAsia="Luxi Sans"/>
          <w:lang w:val="pt-PT"/>
        </w:rPr>
        <w:t>, o programador deve</w:t>
      </w:r>
      <w:ins w:id="62" w:author="bernardo" w:date="2016-06-17T11:41:00Z">
        <w:r w:rsidR="00342C39">
          <w:rPr>
            <w:rFonts w:eastAsia="Luxi Sans"/>
            <w:lang w:val="pt-PT"/>
          </w:rPr>
          <w:t>rá</w:t>
        </w:r>
      </w:ins>
      <w:r>
        <w:rPr>
          <w:rFonts w:eastAsia="Luxi Sans"/>
          <w:lang w:val="pt-PT"/>
        </w:rPr>
        <w:t xml:space="preserve"> ter em conta os </w:t>
      </w:r>
      <w:ins w:id="63" w:author="bernardo" w:date="2016-06-17T11:14:00Z">
        <w:r w:rsidR="00AE2944">
          <w:rPr>
            <w:rFonts w:eastAsia="Luxi Sans"/>
            <w:lang w:val="pt-PT"/>
          </w:rPr>
          <w:t xml:space="preserve">seus </w:t>
        </w:r>
      </w:ins>
      <w:r>
        <w:rPr>
          <w:rFonts w:eastAsia="Luxi Sans"/>
          <w:lang w:val="pt-PT"/>
        </w:rPr>
        <w:t>hábitos e preferências</w:t>
      </w:r>
      <w:del w:id="64" w:author="bernardo" w:date="2016-06-17T11:14:00Z">
        <w:r w:rsidDel="00AE2944">
          <w:rPr>
            <w:rFonts w:eastAsia="Luxi Sans"/>
            <w:lang w:val="pt-PT"/>
          </w:rPr>
          <w:delText xml:space="preserve"> dos utilizadores</w:delText>
        </w:r>
      </w:del>
      <w:r>
        <w:rPr>
          <w:rFonts w:eastAsia="Luxi Sans"/>
          <w:lang w:val="pt-PT"/>
        </w:rPr>
        <w:t xml:space="preserve">, pois pessoas de diferentes origens e áreas têm diferentes maneiras de </w:t>
      </w:r>
      <w:del w:id="65" w:author="bernardo" w:date="2016-06-17T11:44:00Z">
        <w:r w:rsidDel="00342C39">
          <w:rPr>
            <w:rFonts w:eastAsia="Luxi Sans"/>
            <w:lang w:val="pt-PT"/>
          </w:rPr>
          <w:delText xml:space="preserve">pensar </w:delText>
        </w:r>
      </w:del>
      <w:ins w:id="66" w:author="bernardo" w:date="2016-06-17T11:44:00Z">
        <w:r w:rsidR="00342C39">
          <w:rPr>
            <w:rFonts w:eastAsia="Luxi Sans"/>
            <w:lang w:val="pt-PT"/>
          </w:rPr>
          <w:t>abordar</w:t>
        </w:r>
        <w:r w:rsidR="00342C39">
          <w:rPr>
            <w:rFonts w:eastAsia="Luxi Sans"/>
            <w:lang w:val="pt-PT"/>
          </w:rPr>
          <w:t xml:space="preserve"> </w:t>
        </w:r>
      </w:ins>
      <w:r>
        <w:rPr>
          <w:rFonts w:eastAsia="Luxi Sans"/>
          <w:lang w:val="pt-PT"/>
        </w:rPr>
        <w:t>o mesmo problema</w:t>
      </w:r>
      <w:del w:id="67" w:author="bernardo" w:date="2016-06-17T11:41:00Z">
        <w:r w:rsidDel="00342C39">
          <w:rPr>
            <w:rFonts w:eastAsia="Luxi Sans"/>
            <w:lang w:val="pt-PT"/>
          </w:rPr>
          <w:delText xml:space="preserve"> e o que parece óbvio e natural a um pode não o ser a outro</w:delText>
        </w:r>
      </w:del>
      <w:r>
        <w:rPr>
          <w:rFonts w:eastAsia="Luxi Sans"/>
          <w:lang w:val="pt-PT"/>
        </w:rPr>
        <w:t xml:space="preserve">. Não se deve concentrar todas a funcionalidades necessárias para a operação da experiência numa única aplicação monolítica. </w:t>
      </w:r>
      <w:ins w:id="68" w:author="bernardo" w:date="2016-06-17T11:42:00Z">
        <w:r w:rsidR="00342C39">
          <w:rPr>
            <w:rFonts w:eastAsia="Luxi Sans"/>
            <w:lang w:val="pt-PT"/>
          </w:rPr>
          <w:t xml:space="preserve">Embora inicialmente </w:t>
        </w:r>
      </w:ins>
      <w:del w:id="69" w:author="bernardo" w:date="2016-06-17T11:42:00Z">
        <w:r w:rsidDel="00342C39">
          <w:rPr>
            <w:rFonts w:eastAsia="Luxi Sans"/>
            <w:lang w:val="pt-PT"/>
          </w:rPr>
          <w:delText xml:space="preserve">Pode ser </w:delText>
        </w:r>
      </w:del>
      <w:r>
        <w:rPr>
          <w:rFonts w:eastAsia="Luxi Sans"/>
          <w:lang w:val="pt-PT"/>
        </w:rPr>
        <w:t>tentad</w:t>
      </w:r>
      <w:ins w:id="70" w:author="bernardo" w:date="2016-06-17T11:42:00Z">
        <w:r w:rsidR="00342C39">
          <w:rPr>
            <w:rFonts w:eastAsia="Luxi Sans"/>
            <w:lang w:val="pt-PT"/>
          </w:rPr>
          <w:t>ora</w:t>
        </w:r>
      </w:ins>
      <w:del w:id="71" w:author="bernardo" w:date="2016-06-17T11:42:00Z">
        <w:r w:rsidDel="00342C39">
          <w:rPr>
            <w:rFonts w:eastAsia="Luxi Sans"/>
            <w:lang w:val="pt-PT"/>
          </w:rPr>
          <w:delText>or</w:delText>
        </w:r>
      </w:del>
      <w:r>
        <w:rPr>
          <w:rFonts w:eastAsia="Luxi Sans"/>
          <w:lang w:val="pt-PT"/>
        </w:rPr>
        <w:t xml:space="preserve"> a ideia de ter muitas funcionalidades integradas no mesmo </w:t>
      </w:r>
      <w:ins w:id="72" w:author="bernardo" w:date="2016-06-17T11:42:00Z">
        <w:r w:rsidR="00342C39">
          <w:rPr>
            <w:rFonts w:eastAsia="Luxi Sans"/>
            <w:lang w:val="pt-PT"/>
          </w:rPr>
          <w:t>produto</w:t>
        </w:r>
      </w:ins>
      <w:del w:id="73" w:author="bernardo" w:date="2016-06-17T11:42:00Z">
        <w:r w:rsidDel="00342C39">
          <w:rPr>
            <w:rFonts w:eastAsia="Luxi Sans"/>
            <w:lang w:val="pt-PT"/>
          </w:rPr>
          <w:delText>sítio</w:delText>
        </w:r>
      </w:del>
      <w:r>
        <w:rPr>
          <w:rFonts w:eastAsia="Luxi Sans"/>
          <w:lang w:val="pt-PT"/>
        </w:rPr>
        <w:t xml:space="preserve">, </w:t>
      </w:r>
      <w:del w:id="74" w:author="bernardo" w:date="2016-06-17T11:44:00Z">
        <w:r w:rsidDel="00342C39">
          <w:rPr>
            <w:rFonts w:eastAsia="Luxi Sans"/>
            <w:lang w:val="pt-PT"/>
          </w:rPr>
          <w:delText xml:space="preserve">mas </w:delText>
        </w:r>
      </w:del>
      <w:r>
        <w:rPr>
          <w:rFonts w:eastAsia="Luxi Sans"/>
          <w:lang w:val="pt-PT"/>
        </w:rPr>
        <w:t xml:space="preserve">isso </w:t>
      </w:r>
      <w:del w:id="75" w:author="bernardo" w:date="2016-06-17T11:45:00Z">
        <w:r w:rsidDel="00342C39">
          <w:rPr>
            <w:rFonts w:eastAsia="Luxi Sans"/>
            <w:lang w:val="pt-PT"/>
          </w:rPr>
          <w:delText xml:space="preserve">apenas </w:delText>
        </w:r>
      </w:del>
      <w:ins w:id="76" w:author="bernardo" w:date="2016-06-17T11:45:00Z">
        <w:r w:rsidR="00342C39">
          <w:rPr>
            <w:rFonts w:eastAsia="Luxi Sans"/>
            <w:lang w:val="pt-PT"/>
          </w:rPr>
          <w:t xml:space="preserve">irá </w:t>
        </w:r>
      </w:ins>
      <w:r>
        <w:rPr>
          <w:rFonts w:eastAsia="Luxi Sans"/>
          <w:lang w:val="pt-PT"/>
        </w:rPr>
        <w:t>torna</w:t>
      </w:r>
      <w:ins w:id="77" w:author="bernardo" w:date="2016-06-17T11:45:00Z">
        <w:r w:rsidR="00342C39">
          <w:rPr>
            <w:rFonts w:eastAsia="Luxi Sans"/>
            <w:lang w:val="pt-PT"/>
          </w:rPr>
          <w:t>r</w:t>
        </w:r>
      </w:ins>
      <w:r>
        <w:rPr>
          <w:rFonts w:eastAsia="Luxi Sans"/>
          <w:lang w:val="pt-PT"/>
        </w:rPr>
        <w:t xml:space="preserve"> a aplicação pesada no uso de memória e </w:t>
      </w:r>
      <w:ins w:id="78" w:author="bernardo" w:date="2016-06-17T11:43:00Z">
        <w:r w:rsidR="00342C39">
          <w:rPr>
            <w:rFonts w:eastAsia="Luxi Sans"/>
            <w:lang w:val="pt-PT"/>
          </w:rPr>
          <w:t xml:space="preserve">demasiado </w:t>
        </w:r>
      </w:ins>
      <w:r>
        <w:rPr>
          <w:rFonts w:eastAsia="Luxi Sans"/>
          <w:lang w:val="pt-PT"/>
        </w:rPr>
        <w:t xml:space="preserve">confusa para os utilizadores. É aconselhável </w:t>
      </w:r>
      <w:del w:id="79" w:author="bernardo" w:date="2016-06-17T11:43:00Z">
        <w:r w:rsidDel="00342C39">
          <w:rPr>
            <w:rFonts w:eastAsia="Luxi Sans"/>
            <w:lang w:val="pt-PT"/>
          </w:rPr>
          <w:delText xml:space="preserve">usar </w:delText>
        </w:r>
      </w:del>
      <w:ins w:id="80" w:author="bernardo" w:date="2016-06-17T11:43:00Z">
        <w:r w:rsidR="00342C39">
          <w:rPr>
            <w:rFonts w:eastAsia="Luxi Sans"/>
            <w:lang w:val="pt-PT"/>
          </w:rPr>
          <w:t>desenvolver</w:t>
        </w:r>
        <w:r w:rsidR="00342C39">
          <w:rPr>
            <w:rFonts w:eastAsia="Luxi Sans"/>
            <w:lang w:val="pt-PT"/>
          </w:rPr>
          <w:t xml:space="preserve"> </w:t>
        </w:r>
      </w:ins>
      <w:r>
        <w:rPr>
          <w:rFonts w:eastAsia="Luxi Sans"/>
          <w:lang w:val="pt-PT"/>
        </w:rPr>
        <w:t>várias aplicações para tarefas específicas (configuração, monitorização e visualização de dados), que partilhem a estética e filosofia de interface.</w:t>
      </w:r>
    </w:p>
    <w:p w:rsidR="008B6CC4" w:rsidRDefault="008B6CC4" w:rsidP="008B6C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B6CC4" w:rsidRPr="00381390" w:rsidDel="00342C39" w:rsidRDefault="008B6CC4" w:rsidP="008B6CC4">
      <w:pPr>
        <w:spacing w:line="360" w:lineRule="auto"/>
        <w:jc w:val="both"/>
        <w:rPr>
          <w:del w:id="81" w:author="bernardo" w:date="2016-06-17T11:45:00Z"/>
          <w:rFonts w:ascii="Times New Roman" w:hAnsi="Times New Roman" w:cs="Times New Roman"/>
          <w:sz w:val="24"/>
          <w:szCs w:val="24"/>
        </w:rPr>
      </w:pPr>
      <w:r w:rsidRPr="0035185B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35185B">
        <w:rPr>
          <w:rFonts w:ascii="Times New Roman" w:hAnsi="Times New Roman" w:cs="Times New Roman"/>
          <w:sz w:val="24"/>
          <w:szCs w:val="24"/>
        </w:rPr>
        <w:t xml:space="preserve"> CODAC, tempo real, armazenamento de dados, pesquisa de sinais, escalabilidade.</w:t>
      </w:r>
      <w:bookmarkStart w:id="82" w:name="_GoBack"/>
      <w:bookmarkEnd w:id="82"/>
    </w:p>
    <w:p w:rsidR="008B6CC4" w:rsidRPr="008B6CC4" w:rsidRDefault="008B6CC4" w:rsidP="00342C3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  <w:pPrChange w:id="83" w:author="bernardo" w:date="2016-06-17T11:45:00Z">
          <w:pPr>
            <w:spacing w:line="360" w:lineRule="auto"/>
          </w:pPr>
        </w:pPrChange>
      </w:pPr>
    </w:p>
    <w:sectPr w:rsidR="008B6CC4" w:rsidRPr="008B6CC4" w:rsidSect="008B6CC4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LGC Sans">
    <w:altName w:val="Times New Roman"/>
    <w:charset w:val="00"/>
    <w:family w:val="auto"/>
    <w:pitch w:val="variable"/>
  </w:font>
  <w:font w:name="Luxi 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rnardo">
    <w15:presenceInfo w15:providerId="None" w15:userId="bernard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C4"/>
    <w:rsid w:val="000621D7"/>
    <w:rsid w:val="00342C39"/>
    <w:rsid w:val="005744D9"/>
    <w:rsid w:val="008537DB"/>
    <w:rsid w:val="008B6CC4"/>
    <w:rsid w:val="00AE2944"/>
    <w:rsid w:val="00D7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38FFA-9F75-45FE-AFB6-F4174DF8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6C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andard">
    <w:name w:val="Standard"/>
    <w:rsid w:val="008B6CC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LGC Sans" w:hAnsi="Times New Roman" w:cs="DejaVu LGC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Sancho Duarte</dc:creator>
  <cp:keywords/>
  <dc:description/>
  <cp:lastModifiedBy>bernardo</cp:lastModifiedBy>
  <cp:revision>3</cp:revision>
  <dcterms:created xsi:type="dcterms:W3CDTF">2016-06-17T10:15:00Z</dcterms:created>
  <dcterms:modified xsi:type="dcterms:W3CDTF">2016-06-17T10:45:00Z</dcterms:modified>
</cp:coreProperties>
</file>